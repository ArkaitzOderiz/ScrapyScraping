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9358" w14:textId="6AEFC830" w:rsidR="00127AB5" w:rsidDel="00684BA6" w:rsidRDefault="00684BA6" w:rsidP="00F63B02">
      <w:pPr>
        <w:jc w:val="both"/>
        <w:rPr>
          <w:del w:id="0" w:author="Oderiz" w:date="2023-08-30T12:21:00Z"/>
        </w:rPr>
      </w:pPr>
      <w:ins w:id="1" w:author="Oderiz" w:date="2023-08-30T12:21:00Z">
        <w:r w:rsidRPr="00684BA6">
          <w:t xml:space="preserve">Los últimos 15-20 años la Unión Europea ha realizado un gran esfuerzo en promover políticas de datos abiertos en realización a la información generada y monitorizada por los estados miembros. El objetivo de esta política es acercar estos datos a la población para tener un mayor control territorial y medio ambiental. El gobierno de Navarra y de España contribuyen a la oferta de datos abiertos publicando mediante diferentes organismos como el </w:t>
        </w:r>
        <w:proofErr w:type="spellStart"/>
        <w:r w:rsidRPr="00684BA6">
          <w:t>geoportal</w:t>
        </w:r>
        <w:proofErr w:type="spellEnd"/>
        <w:r w:rsidRPr="00684BA6">
          <w:t xml:space="preserve"> (https://geoportal.navarra.es/es/idena) en Navarra o los datos o el sistema automático de información publicada por las diferentes confederaciones hidrográficas en España. El objetivo de este trabajo es centralizar la información proveniente de diferentes fuentes para la predicción y el aviso de inundaciones mediante los datos pluviométricos de los ríos de Navarra. para ello se necesitará de una plataforma habilitada en técnicas de </w:t>
        </w:r>
        <w:proofErr w:type="spellStart"/>
        <w:r w:rsidRPr="00684BA6">
          <w:t>scraping</w:t>
        </w:r>
        <w:proofErr w:type="spellEnd"/>
        <w:r w:rsidRPr="00684BA6">
          <w:t xml:space="preserve"> sobre los datos ya publicados en múltiples plataformas web, los cuales serás guardados en una base de datos.</w:t>
        </w:r>
      </w:ins>
      <w:ins w:id="2" w:author="Unai Perez Goya" w:date="2023-02-15T09:49:00Z">
        <w:del w:id="3" w:author="Oderiz" w:date="2023-08-30T12:21:00Z">
          <w:r w:rsidR="00834AA8" w:rsidDel="00684BA6">
            <w:delText xml:space="preserve">Los últimos 15-20 años </w:delText>
          </w:r>
          <w:r w:rsidR="001C75E8" w:rsidDel="00684BA6">
            <w:delText xml:space="preserve">la Unión Europea ha realizado un gran esfuerzo en promover </w:delText>
          </w:r>
        </w:del>
      </w:ins>
      <w:ins w:id="4" w:author="Unai Perez Goya" w:date="2023-02-15T09:47:00Z">
        <w:del w:id="5" w:author="Oderiz" w:date="2023-08-30T12:21:00Z">
          <w:r w:rsidR="00834AA8" w:rsidDel="00684BA6">
            <w:delText>políticas de datos abiertos</w:delText>
          </w:r>
        </w:del>
      </w:ins>
      <w:ins w:id="6" w:author="Unai Perez Goya" w:date="2023-02-15T09:50:00Z">
        <w:del w:id="7" w:author="Oderiz" w:date="2023-08-30T12:21:00Z">
          <w:r w:rsidR="001C75E8" w:rsidDel="00684BA6">
            <w:delText xml:space="preserve"> en realización a la información generada y monitorizada por los estados miembros. El objetivo de esta política es acercar estos datos a la población para tener un mayor control territorial y medio ambiental.</w:delText>
          </w:r>
        </w:del>
      </w:ins>
      <w:ins w:id="8" w:author="Unai Perez Goya" w:date="2023-02-15T09:51:00Z">
        <w:del w:id="9" w:author="Oderiz" w:date="2023-08-30T12:21:00Z">
          <w:r w:rsidR="001C75E8" w:rsidDel="00684BA6">
            <w:delText xml:space="preserve"> </w:delText>
          </w:r>
        </w:del>
      </w:ins>
      <w:ins w:id="10" w:author="Unai Perez Goya" w:date="2023-02-15T09:40:00Z">
        <w:del w:id="11" w:author="Oderiz" w:date="2023-08-30T12:21:00Z">
          <w:r w:rsidR="00834AA8" w:rsidDel="00684BA6">
            <w:delText xml:space="preserve">El gobierno de </w:delText>
          </w:r>
        </w:del>
      </w:ins>
      <w:ins w:id="12" w:author="Unai Perez Goya" w:date="2023-02-15T09:46:00Z">
        <w:del w:id="13" w:author="Oderiz" w:date="2023-08-30T12:21:00Z">
          <w:r w:rsidR="00834AA8" w:rsidDel="00684BA6">
            <w:delText>N</w:delText>
          </w:r>
        </w:del>
      </w:ins>
      <w:ins w:id="14" w:author="Unai Perez Goya" w:date="2023-02-15T09:40:00Z">
        <w:del w:id="15" w:author="Oderiz" w:date="2023-08-30T12:21:00Z">
          <w:r w:rsidR="00834AA8" w:rsidDel="00684BA6">
            <w:delText xml:space="preserve">avarra </w:delText>
          </w:r>
        </w:del>
      </w:ins>
      <w:ins w:id="16" w:author="Unai Perez Goya" w:date="2023-02-15T09:41:00Z">
        <w:del w:id="17" w:author="Oderiz" w:date="2023-08-30T12:21:00Z">
          <w:r w:rsidR="00834AA8" w:rsidDel="00684BA6">
            <w:delText xml:space="preserve">y de España </w:delText>
          </w:r>
        </w:del>
      </w:ins>
      <w:ins w:id="18" w:author="Unai Perez Goya" w:date="2023-02-15T09:43:00Z">
        <w:del w:id="19" w:author="Oderiz" w:date="2023-08-30T12:21:00Z">
          <w:r w:rsidR="00834AA8" w:rsidDel="00684BA6">
            <w:delText xml:space="preserve">contribuyen a la oferta de datos abiertos </w:delText>
          </w:r>
        </w:del>
      </w:ins>
      <w:ins w:id="20" w:author="Unai Perez Goya" w:date="2023-02-15T09:44:00Z">
        <w:del w:id="21" w:author="Oderiz" w:date="2023-08-30T12:21:00Z">
          <w:r w:rsidR="00834AA8" w:rsidDel="00684BA6">
            <w:delText>publicando mediante diferentes organismos</w:delText>
          </w:r>
        </w:del>
      </w:ins>
      <w:ins w:id="22" w:author="Unai Perez Goya" w:date="2023-02-15T09:51:00Z">
        <w:del w:id="23" w:author="Oderiz" w:date="2023-08-30T12:21:00Z">
          <w:r w:rsidR="001C75E8" w:rsidDel="00684BA6">
            <w:delText xml:space="preserve"> como el geoportal</w:delText>
          </w:r>
        </w:del>
      </w:ins>
      <w:ins w:id="24" w:author="Unai Perez Goya" w:date="2023-02-15T09:52:00Z">
        <w:del w:id="25" w:author="Oderiz" w:date="2023-08-30T12:21:00Z">
          <w:r w:rsidR="001C75E8" w:rsidDel="00684BA6">
            <w:delText xml:space="preserve"> (</w:delText>
          </w:r>
          <w:r w:rsidR="001C75E8" w:rsidRPr="001C75E8" w:rsidDel="00684BA6">
            <w:delText>https://geoportal.navarra.es/es/idena</w:delText>
          </w:r>
          <w:r w:rsidR="001C75E8" w:rsidDel="00684BA6">
            <w:delText>)</w:delText>
          </w:r>
        </w:del>
      </w:ins>
      <w:ins w:id="26" w:author="Unai Perez Goya" w:date="2023-02-15T09:51:00Z">
        <w:del w:id="27" w:author="Oderiz" w:date="2023-08-30T12:21:00Z">
          <w:r w:rsidR="001C75E8" w:rsidDel="00684BA6">
            <w:delText xml:space="preserve"> en Navarra o </w:delText>
          </w:r>
        </w:del>
      </w:ins>
      <w:ins w:id="28" w:author="Unai Perez Goya" w:date="2023-02-15T09:44:00Z">
        <w:del w:id="29" w:author="Oderiz" w:date="2023-08-30T12:21:00Z">
          <w:r w:rsidR="001C75E8" w:rsidDel="00684BA6">
            <w:delText>los datos</w:delText>
          </w:r>
          <w:r w:rsidR="00834AA8" w:rsidDel="00684BA6">
            <w:delText xml:space="preserve"> o </w:delText>
          </w:r>
        </w:del>
      </w:ins>
      <w:ins w:id="30" w:author="Unai Perez Goya" w:date="2023-02-15T09:52:00Z">
        <w:del w:id="31" w:author="Oderiz" w:date="2023-08-30T12:21:00Z">
          <w:r w:rsidR="001C75E8" w:rsidDel="00684BA6">
            <w:delText>el sistema automático de información publicada por las diferentes confederaciones hidrográficas</w:delText>
          </w:r>
        </w:del>
      </w:ins>
      <w:ins w:id="32" w:author="Unai Perez Goya" w:date="2023-02-15T09:53:00Z">
        <w:del w:id="33" w:author="Oderiz" w:date="2023-08-30T12:21:00Z">
          <w:r w:rsidR="001C75E8" w:rsidDel="00684BA6">
            <w:delText xml:space="preserve"> en España</w:delText>
          </w:r>
        </w:del>
      </w:ins>
      <w:ins w:id="34" w:author="Unai Perez Goya" w:date="2023-02-15T09:52:00Z">
        <w:del w:id="35" w:author="Oderiz" w:date="2023-08-30T12:21:00Z">
          <w:r w:rsidR="001C75E8" w:rsidDel="00684BA6">
            <w:delText>.</w:delText>
          </w:r>
        </w:del>
      </w:ins>
      <w:ins w:id="36" w:author="Unai Perez Goya" w:date="2023-02-15T09:53:00Z">
        <w:del w:id="37" w:author="Oderiz" w:date="2023-08-30T12:21:00Z">
          <w:r w:rsidR="001C75E8" w:rsidDel="00684BA6">
            <w:delText xml:space="preserve"> </w:delText>
          </w:r>
          <w:r w:rsidR="00A57357" w:rsidDel="00684BA6">
            <w:delText>El objetivo de este trabajo es centralizar la informaci</w:delText>
          </w:r>
        </w:del>
      </w:ins>
      <w:ins w:id="38" w:author="Unai Perez Goya" w:date="2023-02-15T09:54:00Z">
        <w:del w:id="39" w:author="Oderiz" w:date="2023-08-30T12:21:00Z">
          <w:r w:rsidR="00A57357" w:rsidDel="00684BA6">
            <w:delText xml:space="preserve">ón proveniente de diferentes fuentes para </w:delText>
          </w:r>
        </w:del>
      </w:ins>
      <w:commentRangeStart w:id="40"/>
      <w:del w:id="41" w:author="Oderiz" w:date="2023-08-30T12:21:00Z">
        <w:r w:rsidR="004003E8" w:rsidDel="00684BA6">
          <w:delText>El</w:delText>
        </w:r>
        <w:commentRangeEnd w:id="40"/>
        <w:r w:rsidR="00834AA8" w:rsidDel="00684BA6">
          <w:rPr>
            <w:rStyle w:val="Refdecomentario"/>
          </w:rPr>
          <w:commentReference w:id="40"/>
        </w:r>
        <w:r w:rsidR="004003E8" w:rsidDel="00684BA6">
          <w:delText xml:space="preserve"> trabajo se centrará en la predicción</w:delText>
        </w:r>
        <w:r w:rsidR="00EB0FCC" w:rsidDel="00684BA6">
          <w:delText xml:space="preserve"> y el aviso</w:delText>
        </w:r>
        <w:r w:rsidR="004003E8" w:rsidDel="00684BA6">
          <w:delText xml:space="preserve"> de inundaciones mediante los datos pluviométricos de los ríos de Navarra</w:delText>
        </w:r>
      </w:del>
      <w:ins w:id="42" w:author="Unai Perez Goya" w:date="2023-02-15T09:54:00Z">
        <w:del w:id="43" w:author="Oderiz" w:date="2023-08-30T12:21:00Z">
          <w:r w:rsidR="00A57357" w:rsidDel="00684BA6">
            <w:delText xml:space="preserve">. </w:delText>
          </w:r>
        </w:del>
      </w:ins>
      <w:del w:id="44" w:author="Oderiz" w:date="2023-08-30T12:21:00Z">
        <w:r w:rsidR="004003E8" w:rsidDel="00684BA6">
          <w:delText>, para ello</w:delText>
        </w:r>
        <w:r w:rsidR="00127AB5" w:rsidDel="00684BA6">
          <w:delText xml:space="preserve"> se</w:delText>
        </w:r>
        <w:r w:rsidR="004003E8" w:rsidDel="00684BA6">
          <w:delText xml:space="preserve"> necesitar</w:delText>
        </w:r>
        <w:r w:rsidR="00127AB5" w:rsidDel="00684BA6">
          <w:delText>á de</w:delText>
        </w:r>
        <w:r w:rsidR="004003E8" w:rsidDel="00684BA6">
          <w:delText xml:space="preserve"> una plataforma </w:delText>
        </w:r>
      </w:del>
      <w:ins w:id="45" w:author="Unai Perez Goya" w:date="2023-02-15T09:55:00Z">
        <w:del w:id="46" w:author="Oderiz" w:date="2023-08-30T12:21:00Z">
          <w:r w:rsidR="00A57357" w:rsidDel="00684BA6">
            <w:delText xml:space="preserve">habilitada en </w:delText>
          </w:r>
        </w:del>
      </w:ins>
      <w:ins w:id="47" w:author="Unai Perez Goya" w:date="2023-02-15T09:56:00Z">
        <w:del w:id="48" w:author="Oderiz" w:date="2023-08-30T12:21:00Z">
          <w:r w:rsidR="00A57357" w:rsidDel="00684BA6">
            <w:delText>técnicas</w:delText>
          </w:r>
        </w:del>
      </w:ins>
      <w:ins w:id="49" w:author="Unai Perez Goya" w:date="2023-02-15T09:55:00Z">
        <w:del w:id="50" w:author="Oderiz" w:date="2023-08-30T12:21:00Z">
          <w:r w:rsidR="00A57357" w:rsidDel="00684BA6">
            <w:delText xml:space="preserve"> </w:delText>
          </w:r>
        </w:del>
      </w:ins>
      <w:ins w:id="51" w:author="Unai Perez Goya" w:date="2023-02-15T09:56:00Z">
        <w:del w:id="52" w:author="Oderiz" w:date="2023-08-30T12:21:00Z">
          <w:r w:rsidR="00A57357" w:rsidDel="00684BA6">
            <w:delText xml:space="preserve">de </w:delText>
          </w:r>
        </w:del>
      </w:ins>
      <w:del w:id="53" w:author="Oderiz" w:date="2023-08-30T12:21:00Z">
        <w:r w:rsidR="004003E8" w:rsidDel="00684BA6">
          <w:delText xml:space="preserve">para hacer scraping </w:delText>
        </w:r>
        <w:r w:rsidR="00127AB5" w:rsidDel="00684BA6">
          <w:delText>de</w:delText>
        </w:r>
      </w:del>
      <w:ins w:id="54" w:author="Unai Perez Goya" w:date="2023-02-15T09:56:00Z">
        <w:del w:id="55" w:author="Oderiz" w:date="2023-08-30T12:21:00Z">
          <w:r w:rsidR="00A57357" w:rsidDel="00684BA6">
            <w:delText>sobre</w:delText>
          </w:r>
        </w:del>
      </w:ins>
      <w:del w:id="56" w:author="Oderiz" w:date="2023-08-30T12:21:00Z">
        <w:r w:rsidR="004003E8" w:rsidDel="00684BA6">
          <w:delText xml:space="preserve"> los datos ya publicados</w:delText>
        </w:r>
        <w:r w:rsidR="00EB0FCC" w:rsidDel="00684BA6">
          <w:delText xml:space="preserve"> en </w:delText>
        </w:r>
      </w:del>
      <w:del w:id="57" w:author="Oderiz" w:date="2023-02-15T11:47:00Z">
        <w:r w:rsidR="00EB0FCC" w:rsidDel="0070388B">
          <w:delText>la</w:delText>
        </w:r>
      </w:del>
      <w:del w:id="58" w:author="Oderiz" w:date="2023-08-30T12:21:00Z">
        <w:r w:rsidR="00EB0FCC" w:rsidDel="00684BA6">
          <w:delText xml:space="preserve"> web del </w:delText>
        </w:r>
        <w:commentRangeStart w:id="59"/>
        <w:r w:rsidR="00EB0FCC" w:rsidDel="00684BA6">
          <w:delText>Gobierno de Navarra</w:delText>
        </w:r>
        <w:commentRangeEnd w:id="59"/>
        <w:r w:rsidR="00A57357" w:rsidDel="00684BA6">
          <w:rPr>
            <w:rStyle w:val="Refdecomentario"/>
          </w:rPr>
          <w:commentReference w:id="59"/>
        </w:r>
        <w:r w:rsidR="004003E8" w:rsidDel="00684BA6">
          <w:delText>, los cuales</w:delText>
        </w:r>
        <w:r w:rsidR="00127AB5" w:rsidDel="00684BA6">
          <w:delText xml:space="preserve"> serás</w:delText>
        </w:r>
        <w:r w:rsidR="004003E8" w:rsidDel="00684BA6">
          <w:delText xml:space="preserve"> guarda</w:delText>
        </w:r>
        <w:r w:rsidR="00127AB5" w:rsidDel="00684BA6">
          <w:delText>d</w:delText>
        </w:r>
        <w:r w:rsidR="004003E8" w:rsidDel="00684BA6">
          <w:delText>os en una base de datos</w:delText>
        </w:r>
        <w:r w:rsidR="00F63B02" w:rsidDel="00684BA6">
          <w:delText>.</w:delText>
        </w:r>
        <w:r w:rsidR="00EB0FCC" w:rsidDel="00684BA6">
          <w:delText xml:space="preserve"> </w:delText>
        </w:r>
        <w:r w:rsidR="00F63B02" w:rsidDel="00684BA6">
          <w:delText>P</w:delText>
        </w:r>
        <w:r w:rsidR="00EB0FCC" w:rsidDel="00684BA6">
          <w:delText>osteriormente, los datos obtenidos serán procesados mediante un algoritmo de predicción a pocas horas vista.</w:delText>
        </w:r>
      </w:del>
    </w:p>
    <w:p w14:paraId="0BDFDB38" w14:textId="25E99789" w:rsidR="00684BA6" w:rsidRDefault="00684BA6" w:rsidP="00F63B02">
      <w:pPr>
        <w:jc w:val="both"/>
        <w:rPr>
          <w:ins w:id="60" w:author="Oderiz" w:date="2023-08-30T12:21:00Z"/>
        </w:rPr>
      </w:pPr>
    </w:p>
    <w:p w14:paraId="0D673259" w14:textId="4B033010" w:rsidR="00684BA6" w:rsidRDefault="00684BA6" w:rsidP="00F63B02">
      <w:pPr>
        <w:jc w:val="both"/>
        <w:rPr>
          <w:ins w:id="61" w:author="Oderiz" w:date="2023-08-30T12:21:00Z"/>
        </w:rPr>
      </w:pPr>
    </w:p>
    <w:p w14:paraId="44489F60" w14:textId="38E97A38" w:rsidR="00EB0FCC" w:rsidDel="00684BA6" w:rsidRDefault="00EB0FCC" w:rsidP="00F63B02">
      <w:pPr>
        <w:jc w:val="both"/>
        <w:rPr>
          <w:del w:id="62" w:author="Oderiz" w:date="2023-08-30T12:17:00Z"/>
        </w:rPr>
      </w:pPr>
      <w:del w:id="63" w:author="Oderiz" w:date="2023-08-30T12:17:00Z">
        <w:r w:rsidDel="00684BA6">
          <w:delText>Para la parte del aviso se requerirá de una API para realizar la conexión móvil y la aplicación</w:delText>
        </w:r>
        <w:r w:rsidR="00F63B02" w:rsidDel="00684BA6">
          <w:delText xml:space="preserve"> Android</w:delText>
        </w:r>
        <w:r w:rsidDel="00684BA6">
          <w:delText xml:space="preserve"> misma,</w:delText>
        </w:r>
        <w:r w:rsidR="00F63B02" w:rsidDel="00684BA6">
          <w:delText xml:space="preserve"> la cual habrá que desarrollar y,</w:delText>
        </w:r>
        <w:r w:rsidDel="00684BA6">
          <w:delText xml:space="preserve"> </w:delText>
        </w:r>
        <w:r w:rsidR="00127AB5" w:rsidDel="00684BA6">
          <w:delText>sobre la que</w:delText>
        </w:r>
        <w:r w:rsidDel="00684BA6">
          <w:delText xml:space="preserve"> se </w:delText>
        </w:r>
        <w:r w:rsidR="00F63B02" w:rsidDel="00684BA6">
          <w:delText>podrá tanto</w:delText>
        </w:r>
        <w:r w:rsidDel="00684BA6">
          <w:delText xml:space="preserve"> ver los resultados obtenidos en el proceso de predicción </w:delText>
        </w:r>
        <w:r w:rsidR="00F63B02" w:rsidDel="00684BA6">
          <w:delText xml:space="preserve">como recibir las notificaciones de </w:delText>
        </w:r>
        <w:commentRangeStart w:id="64"/>
        <w:r w:rsidR="00F63B02" w:rsidDel="00684BA6">
          <w:delText>alerta</w:delText>
        </w:r>
        <w:commentRangeEnd w:id="64"/>
        <w:r w:rsidR="00A57357" w:rsidDel="00684BA6">
          <w:rPr>
            <w:rStyle w:val="Refdecomentario"/>
          </w:rPr>
          <w:commentReference w:id="64"/>
        </w:r>
        <w:r w:rsidR="00F63B02" w:rsidDel="00684BA6">
          <w:delText>.</w:delText>
        </w:r>
      </w:del>
    </w:p>
    <w:p w14:paraId="0E91C4BC" w14:textId="4069E0FF" w:rsidR="0070388B" w:rsidDel="00684BA6" w:rsidRDefault="005045DB" w:rsidP="005045DB">
      <w:pPr>
        <w:jc w:val="both"/>
        <w:rPr>
          <w:del w:id="65" w:author="Oderiz" w:date="2023-08-30T12:17:00Z"/>
        </w:rPr>
      </w:pPr>
      <w:del w:id="66" w:author="Oderiz" w:date="2023-08-30T12:17:00Z">
        <w:r w:rsidDel="00684BA6">
          <w:delText>Tanto los apartados de scraping como la predicción se realizarán en Python, mientras que la base de datos a usar será o</w:delText>
        </w:r>
        <w:r w:rsidRPr="005045DB" w:rsidDel="00684BA6">
          <w:delText xml:space="preserve"> </w:delText>
        </w:r>
        <w:r w:rsidDel="00684BA6">
          <w:delText xml:space="preserve">PostgreSQL o MongoBD, finalmente, la aplicación se programará en (java/kotlin?) usando Android </w:delText>
        </w:r>
        <w:commentRangeStart w:id="67"/>
        <w:r w:rsidDel="00684BA6">
          <w:delText>Studio</w:delText>
        </w:r>
        <w:commentRangeEnd w:id="67"/>
        <w:r w:rsidR="00A57357" w:rsidDel="00684BA6">
          <w:rPr>
            <w:rStyle w:val="Refdecomentario"/>
          </w:rPr>
          <w:commentReference w:id="67"/>
        </w:r>
        <w:r w:rsidDel="00684BA6">
          <w:delText>.</w:delText>
        </w:r>
      </w:del>
    </w:p>
    <w:p w14:paraId="5B655541" w14:textId="01812EE8" w:rsidR="005045DB" w:rsidRDefault="00684BA6" w:rsidP="00684BA6">
      <w:pPr>
        <w:jc w:val="both"/>
        <w:pPrChange w:id="68" w:author="Oderiz" w:date="2023-08-30T12:21:00Z">
          <w:pPr>
            <w:jc w:val="both"/>
          </w:pPr>
        </w:pPrChange>
      </w:pPr>
      <w:ins w:id="69" w:author="Oderiz" w:date="2023-08-30T12:21:00Z">
        <w:r>
          <w:t xml:space="preserve">In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last</w:t>
        </w:r>
        <w:proofErr w:type="spellEnd"/>
        <w:r>
          <w:t xml:space="preserve"> 15-20 </w:t>
        </w:r>
        <w:proofErr w:type="spellStart"/>
        <w:r>
          <w:t>years</w:t>
        </w:r>
        <w:proofErr w:type="spellEnd"/>
        <w:r>
          <w:t xml:space="preserve">,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European</w:t>
        </w:r>
        <w:proofErr w:type="spellEnd"/>
        <w:r>
          <w:t xml:space="preserve"> </w:t>
        </w:r>
        <w:proofErr w:type="spellStart"/>
        <w:r>
          <w:t>Union</w:t>
        </w:r>
        <w:proofErr w:type="spellEnd"/>
        <w:r>
          <w:t xml:space="preserve"> has </w:t>
        </w:r>
        <w:proofErr w:type="spellStart"/>
        <w:r>
          <w:t>made</w:t>
        </w:r>
        <w:proofErr w:type="spellEnd"/>
        <w:r>
          <w:t xml:space="preserve"> a </w:t>
        </w:r>
        <w:proofErr w:type="spellStart"/>
        <w:r>
          <w:t>great</w:t>
        </w:r>
        <w:proofErr w:type="spellEnd"/>
        <w:r>
          <w:t xml:space="preserve"> </w:t>
        </w:r>
        <w:proofErr w:type="spellStart"/>
        <w:r>
          <w:t>effort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promote</w:t>
        </w:r>
        <w:proofErr w:type="spellEnd"/>
        <w:r>
          <w:t xml:space="preserve"> open data </w:t>
        </w:r>
        <w:proofErr w:type="spellStart"/>
        <w:r>
          <w:t>policies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information</w:t>
        </w:r>
        <w:proofErr w:type="spellEnd"/>
        <w:r>
          <w:t xml:space="preserve"> </w:t>
        </w:r>
        <w:proofErr w:type="spellStart"/>
        <w:r>
          <w:t>generated</w:t>
        </w:r>
        <w:proofErr w:type="spellEnd"/>
        <w:r>
          <w:t xml:space="preserve"> and </w:t>
        </w:r>
        <w:proofErr w:type="spellStart"/>
        <w:r>
          <w:t>monitored</w:t>
        </w:r>
        <w:proofErr w:type="spellEnd"/>
        <w:r>
          <w:t xml:space="preserve"> </w:t>
        </w:r>
        <w:proofErr w:type="spellStart"/>
        <w:r>
          <w:t>by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member</w:t>
        </w:r>
        <w:proofErr w:type="spellEnd"/>
        <w:r>
          <w:t xml:space="preserve"> </w:t>
        </w:r>
        <w:proofErr w:type="spellStart"/>
        <w:r>
          <w:t>states</w:t>
        </w:r>
        <w:proofErr w:type="spellEnd"/>
        <w:r>
          <w:t xml:space="preserve">.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objective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policy</w:t>
        </w:r>
        <w:proofErr w:type="spellEnd"/>
        <w:r>
          <w:t xml:space="preserve"> </w:t>
        </w:r>
        <w:proofErr w:type="spellStart"/>
        <w:r>
          <w:t>is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bring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 data </w:t>
        </w:r>
        <w:proofErr w:type="spellStart"/>
        <w:r>
          <w:t>closer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population</w:t>
        </w:r>
        <w:proofErr w:type="spellEnd"/>
        <w:r>
          <w:t xml:space="preserve"> in </w:t>
        </w:r>
        <w:proofErr w:type="spellStart"/>
        <w:r>
          <w:t>order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have</w:t>
        </w:r>
        <w:proofErr w:type="spellEnd"/>
        <w:r>
          <w:t xml:space="preserve"> a </w:t>
        </w:r>
        <w:proofErr w:type="spellStart"/>
        <w:r>
          <w:t>better</w:t>
        </w:r>
        <w:proofErr w:type="spellEnd"/>
        <w:r>
          <w:t xml:space="preserve"> territorial and </w:t>
        </w:r>
        <w:proofErr w:type="spellStart"/>
        <w:r>
          <w:t>environmental</w:t>
        </w:r>
        <w:proofErr w:type="spellEnd"/>
        <w:r>
          <w:t xml:space="preserve"> control.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government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Navarra and </w:t>
        </w:r>
        <w:proofErr w:type="spellStart"/>
        <w:r>
          <w:t>Spain</w:t>
        </w:r>
        <w:proofErr w:type="spellEnd"/>
        <w:r>
          <w:t xml:space="preserve"> </w:t>
        </w:r>
        <w:proofErr w:type="spellStart"/>
        <w:r>
          <w:t>contribute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supply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open data </w:t>
        </w:r>
        <w:proofErr w:type="spellStart"/>
        <w:r>
          <w:t>published</w:t>
        </w:r>
        <w:proofErr w:type="spellEnd"/>
        <w:r>
          <w:t xml:space="preserve"> </w:t>
        </w:r>
        <w:proofErr w:type="spellStart"/>
        <w:r>
          <w:t>by</w:t>
        </w:r>
        <w:proofErr w:type="spellEnd"/>
        <w:r>
          <w:t xml:space="preserve"> </w:t>
        </w:r>
        <w:proofErr w:type="spellStart"/>
        <w:r>
          <w:t>different</w:t>
        </w:r>
        <w:proofErr w:type="spellEnd"/>
        <w:r>
          <w:t xml:space="preserve"> </w:t>
        </w:r>
        <w:proofErr w:type="spellStart"/>
        <w:r>
          <w:t>organizations</w:t>
        </w:r>
        <w:proofErr w:type="spellEnd"/>
        <w:r>
          <w:t xml:space="preserve"> </w:t>
        </w:r>
        <w:proofErr w:type="spellStart"/>
        <w:r>
          <w:t>such</w:t>
        </w:r>
        <w:proofErr w:type="spellEnd"/>
        <w:r>
          <w:t xml:space="preserve"> as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geoportal</w:t>
        </w:r>
        <w:proofErr w:type="spellEnd"/>
        <w:r>
          <w:t xml:space="preserve"> (https://geoportal.navarra.es/es/idena) in </w:t>
        </w:r>
        <w:proofErr w:type="spellStart"/>
        <w:r>
          <w:t>Navarr</w:t>
        </w:r>
        <w:r>
          <w:t>e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data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automatic</w:t>
        </w:r>
        <w:proofErr w:type="spellEnd"/>
        <w:r>
          <w:t xml:space="preserve"> </w:t>
        </w:r>
        <w:proofErr w:type="spellStart"/>
        <w:r>
          <w:t>system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information</w:t>
        </w:r>
        <w:proofErr w:type="spellEnd"/>
        <w:r>
          <w:t xml:space="preserve"> </w:t>
        </w:r>
        <w:proofErr w:type="spellStart"/>
        <w:r>
          <w:t>published</w:t>
        </w:r>
        <w:proofErr w:type="spellEnd"/>
        <w:r>
          <w:t xml:space="preserve"> </w:t>
        </w:r>
        <w:proofErr w:type="spellStart"/>
        <w:r>
          <w:t>by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different</w:t>
        </w:r>
        <w:proofErr w:type="spellEnd"/>
        <w:r>
          <w:t xml:space="preserve"> </w:t>
        </w:r>
        <w:proofErr w:type="spellStart"/>
        <w:r>
          <w:t>hydrographic</w:t>
        </w:r>
        <w:proofErr w:type="spellEnd"/>
        <w:r>
          <w:t xml:space="preserve"> </w:t>
        </w:r>
        <w:proofErr w:type="spellStart"/>
        <w:r>
          <w:t>confederations</w:t>
        </w:r>
        <w:proofErr w:type="spellEnd"/>
        <w:r>
          <w:t xml:space="preserve"> in </w:t>
        </w:r>
        <w:proofErr w:type="spellStart"/>
        <w:r>
          <w:t>Spain</w:t>
        </w:r>
        <w:proofErr w:type="spellEnd"/>
        <w:r>
          <w:t xml:space="preserve">.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objective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work</w:t>
        </w:r>
        <w:proofErr w:type="spellEnd"/>
        <w:r>
          <w:t xml:space="preserve"> </w:t>
        </w:r>
        <w:proofErr w:type="spellStart"/>
        <w:r>
          <w:t>is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centralize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information</w:t>
        </w:r>
        <w:proofErr w:type="spellEnd"/>
        <w:r>
          <w:t xml:space="preserve"> </w:t>
        </w:r>
        <w:proofErr w:type="spellStart"/>
        <w:r>
          <w:t>coming</w:t>
        </w:r>
        <w:proofErr w:type="spellEnd"/>
        <w:r>
          <w:t xml:space="preserve"> </w:t>
        </w:r>
        <w:proofErr w:type="spellStart"/>
        <w:r>
          <w:t>from</w:t>
        </w:r>
        <w:proofErr w:type="spellEnd"/>
        <w:r>
          <w:t xml:space="preserve"> </w:t>
        </w:r>
        <w:proofErr w:type="spellStart"/>
        <w:r>
          <w:t>different</w:t>
        </w:r>
        <w:proofErr w:type="spellEnd"/>
        <w:r>
          <w:t xml:space="preserve"> </w:t>
        </w:r>
        <w:proofErr w:type="spellStart"/>
        <w:r>
          <w:t>sources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prediction</w:t>
        </w:r>
        <w:proofErr w:type="spellEnd"/>
        <w:r>
          <w:t xml:space="preserve"> and </w:t>
        </w:r>
        <w:proofErr w:type="spellStart"/>
        <w:r>
          <w:t>warning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floods</w:t>
        </w:r>
        <w:proofErr w:type="spellEnd"/>
        <w:r>
          <w:t xml:space="preserve"> </w:t>
        </w:r>
        <w:proofErr w:type="spellStart"/>
        <w:r>
          <w:t>by</w:t>
        </w:r>
        <w:proofErr w:type="spellEnd"/>
        <w:r>
          <w:t xml:space="preserve"> </w:t>
        </w:r>
      </w:ins>
      <w:proofErr w:type="spellStart"/>
      <w:ins w:id="70" w:author="Oderiz" w:date="2023-08-30T12:22:00Z">
        <w:r>
          <w:t>the</w:t>
        </w:r>
        <w:proofErr w:type="spellEnd"/>
        <w:r>
          <w:t xml:space="preserve"> use</w:t>
        </w:r>
      </w:ins>
      <w:ins w:id="71" w:author="Oderiz" w:date="2023-08-30T12:21:00Z"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pluviometric</w:t>
        </w:r>
        <w:proofErr w:type="spellEnd"/>
        <w:r>
          <w:t xml:space="preserve"> data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rivers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Navarre</w:t>
        </w:r>
        <w:proofErr w:type="spellEnd"/>
        <w:r>
          <w:t xml:space="preserve">. </w:t>
        </w:r>
        <w:proofErr w:type="spellStart"/>
        <w:r>
          <w:t>For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, a </w:t>
        </w:r>
        <w:proofErr w:type="spellStart"/>
        <w:r>
          <w:t>platform</w:t>
        </w:r>
        <w:proofErr w:type="spellEnd"/>
        <w:r>
          <w:t xml:space="preserve"> </w:t>
        </w:r>
        <w:proofErr w:type="spellStart"/>
        <w:r>
          <w:t>enabled</w:t>
        </w:r>
        <w:proofErr w:type="spellEnd"/>
        <w:r>
          <w:t xml:space="preserve"> in </w:t>
        </w:r>
        <w:proofErr w:type="spellStart"/>
        <w:r>
          <w:t>scraping</w:t>
        </w:r>
        <w:proofErr w:type="spellEnd"/>
        <w:r>
          <w:t xml:space="preserve"> </w:t>
        </w:r>
        <w:proofErr w:type="spellStart"/>
        <w:r>
          <w:t>techniques</w:t>
        </w:r>
        <w:proofErr w:type="spellEnd"/>
        <w:r>
          <w:t xml:space="preserve"> </w:t>
        </w:r>
        <w:proofErr w:type="spellStart"/>
        <w:r>
          <w:t>will</w:t>
        </w:r>
        <w:proofErr w:type="spellEnd"/>
        <w:r>
          <w:t xml:space="preserve"> be </w:t>
        </w:r>
        <w:proofErr w:type="spellStart"/>
        <w:r>
          <w:t>needed</w:t>
        </w:r>
        <w:proofErr w:type="spellEnd"/>
        <w:r>
          <w:t xml:space="preserve"> </w:t>
        </w:r>
        <w:proofErr w:type="spellStart"/>
        <w:r>
          <w:t>on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data </w:t>
        </w:r>
        <w:proofErr w:type="spellStart"/>
        <w:r>
          <w:t>already</w:t>
        </w:r>
        <w:proofErr w:type="spellEnd"/>
        <w:r>
          <w:t xml:space="preserve"> </w:t>
        </w:r>
        <w:proofErr w:type="spellStart"/>
        <w:r>
          <w:t>published</w:t>
        </w:r>
        <w:proofErr w:type="spellEnd"/>
        <w:r>
          <w:t xml:space="preserve"> in </w:t>
        </w:r>
        <w:proofErr w:type="spellStart"/>
        <w:r>
          <w:t>multiple</w:t>
        </w:r>
        <w:proofErr w:type="spellEnd"/>
        <w:r>
          <w:t xml:space="preserve"> web </w:t>
        </w:r>
        <w:proofErr w:type="spellStart"/>
        <w:r>
          <w:t>platforms</w:t>
        </w:r>
        <w:proofErr w:type="spellEnd"/>
        <w:r>
          <w:t xml:space="preserve">, </w:t>
        </w:r>
        <w:proofErr w:type="spellStart"/>
        <w:r>
          <w:t>which</w:t>
        </w:r>
        <w:proofErr w:type="spellEnd"/>
        <w:r>
          <w:t xml:space="preserve"> </w:t>
        </w:r>
        <w:proofErr w:type="spellStart"/>
        <w:r>
          <w:t>will</w:t>
        </w:r>
        <w:proofErr w:type="spellEnd"/>
        <w:r>
          <w:t xml:space="preserve"> be </w:t>
        </w:r>
        <w:proofErr w:type="spellStart"/>
        <w:r>
          <w:t>stored</w:t>
        </w:r>
        <w:proofErr w:type="spellEnd"/>
        <w:r>
          <w:t xml:space="preserve"> in a </w:t>
        </w:r>
        <w:proofErr w:type="spellStart"/>
        <w:r>
          <w:t>database</w:t>
        </w:r>
        <w:proofErr w:type="spellEnd"/>
        <w:r>
          <w:t>.</w:t>
        </w:r>
      </w:ins>
      <w:bookmarkStart w:id="72" w:name="_GoBack"/>
      <w:bookmarkEnd w:id="72"/>
    </w:p>
    <w:sectPr w:rsidR="00504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0" w:author="Unai Perez Goya" w:date="2023-02-15T09:39:00Z" w:initials="UPG">
    <w:p w14:paraId="70A2505B" w14:textId="0FAA0976" w:rsidR="00834AA8" w:rsidRDefault="00834AA8">
      <w:pPr>
        <w:pStyle w:val="Textocomentario"/>
      </w:pPr>
      <w:r>
        <w:rPr>
          <w:rStyle w:val="Refdecomentario"/>
        </w:rPr>
        <w:annotationRef/>
      </w:r>
      <w:r>
        <w:t>Nos está mal, pero cuando comiences un trabajo intenta ambientar al lector. Eres informático lo importante para ti son los datos, de donde salen, y como tratarlos. Yo empezaría así:</w:t>
      </w:r>
    </w:p>
    <w:p w14:paraId="2B73DB7E" w14:textId="1EC46D50" w:rsidR="00834AA8" w:rsidRDefault="00834AA8">
      <w:pPr>
        <w:pStyle w:val="Textocomentario"/>
      </w:pPr>
    </w:p>
  </w:comment>
  <w:comment w:id="59" w:author="Unai Perez Goya" w:date="2023-02-15T09:56:00Z" w:initials="UPG">
    <w:p w14:paraId="4C3E5ABA" w14:textId="3F5DF957" w:rsidR="00A57357" w:rsidRDefault="00A57357">
      <w:pPr>
        <w:pStyle w:val="Textocomentario"/>
      </w:pPr>
      <w:r>
        <w:rPr>
          <w:rStyle w:val="Refdecomentario"/>
        </w:rPr>
        <w:annotationRef/>
      </w:r>
      <w:r>
        <w:t>No creo que sea la web del gobierno de Navarra como tal, aunque pertenezca al gobierno de Navarra</w:t>
      </w:r>
    </w:p>
  </w:comment>
  <w:comment w:id="64" w:author="Unai Perez Goya" w:date="2023-02-15T09:57:00Z" w:initials="UPG">
    <w:p w14:paraId="32F22FB6" w14:textId="74CA5F71" w:rsidR="00A57357" w:rsidRDefault="00A57357">
      <w:pPr>
        <w:pStyle w:val="Textocomentario"/>
      </w:pPr>
      <w:r>
        <w:rPr>
          <w:rStyle w:val="Refdecomentario"/>
        </w:rPr>
        <w:annotationRef/>
      </w:r>
      <w:r>
        <w:t>No dices nada que la complejidad de una arquitectura con varias máquinas.</w:t>
      </w:r>
    </w:p>
  </w:comment>
  <w:comment w:id="67" w:author="Unai Perez Goya" w:date="2023-02-15T09:58:00Z" w:initials="UPG">
    <w:p w14:paraId="12BC58EE" w14:textId="087FBF28" w:rsidR="00A57357" w:rsidRDefault="00A57357">
      <w:pPr>
        <w:pStyle w:val="Textocomentario"/>
      </w:pPr>
      <w:r>
        <w:rPr>
          <w:rStyle w:val="Refdecomentario"/>
        </w:rPr>
        <w:annotationRef/>
      </w:r>
      <w:proofErr w:type="spellStart"/>
      <w:r>
        <w:t>Quizas</w:t>
      </w:r>
      <w:proofErr w:type="spellEnd"/>
      <w:r>
        <w:t xml:space="preserve"> la última parte sea demasiado concreta, le daremos una vuelta. Lo comentamos luego.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73DB7E" w15:done="0"/>
  <w15:commentEx w15:paraId="4C3E5ABA" w15:done="0"/>
  <w15:commentEx w15:paraId="32F22FB6" w15:done="0"/>
  <w15:commentEx w15:paraId="12BC58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3DB7E" w16cid:durableId="2797447E"/>
  <w16cid:commentId w16cid:paraId="4C3E5ABA" w16cid:durableId="2797447F"/>
  <w16cid:commentId w16cid:paraId="32F22FB6" w16cid:durableId="27974480"/>
  <w16cid:commentId w16cid:paraId="12BC58EE" w16cid:durableId="279744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deriz">
    <w15:presenceInfo w15:providerId="None" w15:userId="Oderiz"/>
  </w15:person>
  <w15:person w15:author="Unai Perez Goya">
    <w15:presenceInfo w15:providerId="None" w15:userId="Unai Perez Go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E8"/>
    <w:rsid w:val="00127AB5"/>
    <w:rsid w:val="001C75E8"/>
    <w:rsid w:val="004003E8"/>
    <w:rsid w:val="005045DB"/>
    <w:rsid w:val="00684BA6"/>
    <w:rsid w:val="0070388B"/>
    <w:rsid w:val="00834AA8"/>
    <w:rsid w:val="00A57357"/>
    <w:rsid w:val="00EB0FCC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0A9F"/>
  <w15:chartTrackingRefBased/>
  <w15:docId w15:val="{DEA3F75D-8EC7-4305-B9D7-9E5CE831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34A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4A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4A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4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4AA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Pública de Navarra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Oderiz</dc:creator>
  <cp:keywords/>
  <dc:description/>
  <cp:lastModifiedBy>Oderiz</cp:lastModifiedBy>
  <cp:revision>5</cp:revision>
  <dcterms:created xsi:type="dcterms:W3CDTF">2023-02-14T16:35:00Z</dcterms:created>
  <dcterms:modified xsi:type="dcterms:W3CDTF">2023-08-30T10:22:00Z</dcterms:modified>
</cp:coreProperties>
</file>